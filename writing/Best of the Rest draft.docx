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AC009" w14:textId="77777777" w:rsidR="00EF1ECC" w:rsidRPr="006C2AB5" w:rsidRDefault="00EF1ECC" w:rsidP="006C2AB5">
      <w:r w:rsidRPr="006C2AB5">
        <w:t>Best of the Rest: The Other Election Map</w:t>
      </w:r>
    </w:p>
    <w:p w14:paraId="7635F38E" w14:textId="77777777" w:rsidR="00EF1ECC" w:rsidRPr="006C2AB5" w:rsidRDefault="00EF1ECC" w:rsidP="006C2AB5">
      <w:r w:rsidRPr="006C2AB5">
        <w:t>Dylan Yep &amp; Toph Tucker</w:t>
      </w:r>
    </w:p>
    <w:p w14:paraId="0ECD8A12" w14:textId="77777777" w:rsidR="00EF1ECC" w:rsidRPr="006C2AB5" w:rsidRDefault="00EF1ECC" w:rsidP="006C2AB5">
      <w:r w:rsidRPr="006C2AB5">
        <w:t>10 November 02014</w:t>
      </w:r>
    </w:p>
    <w:p w14:paraId="7E369533" w14:textId="77777777" w:rsidR="00EF1ECC" w:rsidRPr="006C2AB5" w:rsidRDefault="00EF1ECC" w:rsidP="006C2AB5"/>
    <w:p w14:paraId="0F06BC5E" w14:textId="43B32222" w:rsidR="00EF1ECC" w:rsidRPr="006C2AB5" w:rsidDel="00D40663" w:rsidRDefault="00EF1ECC" w:rsidP="006C2AB5">
      <w:pPr>
        <w:rPr>
          <w:del w:id="0" w:author="Information Systems" w:date="2014-11-10T17:46:00Z"/>
        </w:rPr>
        <w:pPrChange w:id="1" w:author="Information Systems" w:date="2014-11-11T05:10:00Z">
          <w:pPr/>
        </w:pPrChange>
      </w:pPr>
      <w:r w:rsidRPr="006C2AB5">
        <w:t xml:space="preserve">If you </w:t>
      </w:r>
      <w:del w:id="2" w:author="Information Systems" w:date="2014-11-11T06:19:00Z">
        <w:r w:rsidRPr="006C2AB5" w:rsidDel="00884CD2">
          <w:delText xml:space="preserve">block out the disk of </w:delText>
        </w:r>
      </w:del>
      <w:ins w:id="3" w:author="Information Systems" w:date="2014-11-11T06:19:00Z">
        <w:r w:rsidR="00884CD2">
          <w:t xml:space="preserve">eclipse </w:t>
        </w:r>
      </w:ins>
      <w:r w:rsidRPr="006C2AB5">
        <w:t>the Sun</w:t>
      </w:r>
      <w:del w:id="4" w:author="Information Systems" w:date="2014-11-11T06:20:00Z">
        <w:r w:rsidRPr="006C2AB5" w:rsidDel="00884CD2">
          <w:delText>, as in an eclipse</w:delText>
        </w:r>
      </w:del>
      <w:r w:rsidRPr="006C2AB5">
        <w:t>, you see its corona: a wild aura of plasma loops, arcs, and jets, where gravity no longer holds sway. And so it is in American politics</w:t>
      </w:r>
      <w:ins w:id="5" w:author="Information Systems" w:date="2014-11-11T06:13:00Z">
        <w:r w:rsidR="00B431BE">
          <w:t xml:space="preserve">, where beneath the red and blue hides a </w:t>
        </w:r>
      </w:ins>
      <w:ins w:id="6" w:author="Information Systems" w:date="2014-11-11T06:14:00Z">
        <w:r w:rsidR="00B431BE">
          <w:t xml:space="preserve">polychrome </w:t>
        </w:r>
      </w:ins>
      <w:ins w:id="7" w:author="Information Systems" w:date="2014-11-11T06:13:00Z">
        <w:r w:rsidR="00B431BE">
          <w:t>menagerie.</w:t>
        </w:r>
      </w:ins>
      <w:del w:id="8" w:author="Information Systems" w:date="2014-11-11T06:13:00Z">
        <w:r w:rsidR="00834360" w:rsidRPr="006C2AB5" w:rsidDel="00B431BE">
          <w:delText>.</w:delText>
        </w:r>
      </w:del>
    </w:p>
    <w:p w14:paraId="107518ED" w14:textId="77777777" w:rsidR="00EF1ECC" w:rsidRPr="006C2AB5" w:rsidRDefault="00EF1ECC" w:rsidP="006C2AB5">
      <w:pPr>
        <w:rPr>
          <w:rPrChange w:id="9" w:author="Information Systems" w:date="2014-11-11T05:10:00Z">
            <w:rPr/>
          </w:rPrChange>
        </w:rPr>
      </w:pPr>
    </w:p>
    <w:p w14:paraId="7749E71A" w14:textId="77777777" w:rsidR="00EF1ECC" w:rsidRPr="006C2AB5" w:rsidRDefault="00EF1ECC" w:rsidP="006C2AB5">
      <w:pPr>
        <w:rPr>
          <w:rPrChange w:id="10" w:author="Information Systems" w:date="2014-11-11T05:10:00Z">
            <w:rPr/>
          </w:rPrChange>
        </w:rPr>
        <w:pPrChange w:id="11" w:author="Information Systems" w:date="2014-11-11T05:10:00Z">
          <w:pPr/>
        </w:pPrChange>
      </w:pPr>
    </w:p>
    <w:p w14:paraId="6933DAB0" w14:textId="77777777" w:rsidR="00EF1ECC" w:rsidRPr="006C2AB5" w:rsidRDefault="00EF1ECC" w:rsidP="006C2AB5">
      <w:pPr>
        <w:rPr>
          <w:rPrChange w:id="12" w:author="Information Systems" w:date="2014-11-11T05:10:00Z">
            <w:rPr/>
          </w:rPrChange>
        </w:rPr>
        <w:pPrChange w:id="13" w:author="Information Systems" w:date="2014-11-11T05:10:00Z">
          <w:pPr/>
        </w:pPrChange>
      </w:pPr>
      <w:r w:rsidRPr="006C2AB5">
        <w:rPr>
          <w:rPrChange w:id="14" w:author="Information Systems" w:date="2014-11-11T05:10:00Z">
            <w:rPr/>
          </w:rPrChange>
        </w:rPr>
        <w:t>The map below shows which candidate and party received the most votes in each county in last week's U.S. Senate election, excluding Democrats and Republicans. None of the candidates shown actually won.</w:t>
      </w:r>
    </w:p>
    <w:p w14:paraId="055970BA" w14:textId="77777777" w:rsidR="00EF1ECC" w:rsidRPr="006C2AB5" w:rsidRDefault="00EF1ECC" w:rsidP="006C2AB5">
      <w:pPr>
        <w:rPr>
          <w:rPrChange w:id="15" w:author="Information Systems" w:date="2014-11-11T05:10:00Z">
            <w:rPr/>
          </w:rPrChange>
        </w:rPr>
        <w:pPrChange w:id="16" w:author="Information Systems" w:date="2014-11-11T05:10:00Z">
          <w:pPr/>
        </w:pPrChange>
      </w:pPr>
    </w:p>
    <w:p w14:paraId="53463A6E" w14:textId="77777777" w:rsidR="00EF1ECC" w:rsidRPr="006C2AB5" w:rsidDel="00D40663" w:rsidRDefault="00EF1ECC" w:rsidP="006C2AB5">
      <w:pPr>
        <w:rPr>
          <w:del w:id="17" w:author="Information Systems" w:date="2014-11-10T17:46:00Z"/>
          <w:rPrChange w:id="18" w:author="Information Systems" w:date="2014-11-11T05:10:00Z">
            <w:rPr>
              <w:del w:id="19" w:author="Information Systems" w:date="2014-11-10T17:46:00Z"/>
            </w:rPr>
          </w:rPrChange>
        </w:rPr>
        <w:pPrChange w:id="20" w:author="Information Systems" w:date="2014-11-11T05:10:00Z">
          <w:pPr/>
        </w:pPrChange>
      </w:pPr>
      <w:r w:rsidRPr="006C2AB5">
        <w:rPr>
          <w:rPrChange w:id="21" w:author="Information Systems" w:date="2014-11-11T05:10:00Z">
            <w:rPr/>
          </w:rPrChange>
        </w:rPr>
        <w:t>[ map ]</w:t>
      </w:r>
    </w:p>
    <w:p w14:paraId="483C63E7" w14:textId="77777777" w:rsidR="00EF1ECC" w:rsidRPr="006C2AB5" w:rsidRDefault="00EF1ECC" w:rsidP="006C2AB5">
      <w:pPr>
        <w:rPr>
          <w:rPrChange w:id="22" w:author="Information Systems" w:date="2014-11-11T05:10:00Z">
            <w:rPr/>
          </w:rPrChange>
        </w:rPr>
        <w:pPrChange w:id="23" w:author="Information Systems" w:date="2014-11-11T05:10:00Z">
          <w:pPr/>
        </w:pPrChange>
      </w:pPr>
    </w:p>
    <w:p w14:paraId="4FD17BDE" w14:textId="77777777" w:rsidR="00EF1ECC" w:rsidRPr="006C2AB5" w:rsidRDefault="00EF1ECC" w:rsidP="006C2AB5">
      <w:pPr>
        <w:rPr>
          <w:rPrChange w:id="24" w:author="Information Systems" w:date="2014-11-11T05:10:00Z">
            <w:rPr/>
          </w:rPrChange>
        </w:rPr>
        <w:pPrChange w:id="25" w:author="Information Systems" w:date="2014-11-11T05:10:00Z">
          <w:pPr/>
        </w:pPrChange>
      </w:pPr>
    </w:p>
    <w:p w14:paraId="3EA8E90A" w14:textId="02D5030C" w:rsidR="00B431BE" w:rsidRDefault="00EF1ECC" w:rsidP="006C2AB5">
      <w:pPr>
        <w:rPr>
          <w:ins w:id="26" w:author="Information Systems" w:date="2014-11-11T06:14:00Z"/>
        </w:rPr>
        <w:pPrChange w:id="27" w:author="Information Systems" w:date="2014-11-11T05:10:00Z">
          <w:pPr/>
        </w:pPrChange>
      </w:pPr>
      <w:r w:rsidRPr="006C2AB5">
        <w:rPr>
          <w:rPrChange w:id="28" w:author="Information Systems" w:date="2014-11-11T05:10:00Z">
            <w:rPr/>
          </w:rPrChange>
        </w:rPr>
        <w:t xml:space="preserve">The Libertarian Party received the third most votes nationally, </w:t>
      </w:r>
      <w:r w:rsidR="00834360" w:rsidRPr="006C2AB5">
        <w:rPr>
          <w:rPrChange w:id="29" w:author="Information Systems" w:date="2014-11-11T05:10:00Z">
            <w:rPr/>
          </w:rPrChange>
        </w:rPr>
        <w:t xml:space="preserve">collecting </w:t>
      </w:r>
      <w:r w:rsidRPr="006C2AB5">
        <w:rPr>
          <w:rPrChange w:id="30" w:author="Information Systems" w:date="2014-11-11T05:10:00Z">
            <w:rPr/>
          </w:rPrChange>
        </w:rPr>
        <w:t xml:space="preserve">846,000 of the </w:t>
      </w:r>
      <w:del w:id="31" w:author="Information Systems" w:date="2014-11-11T06:44:00Z">
        <w:r w:rsidRPr="006C2AB5" w:rsidDel="002235DC">
          <w:rPr>
            <w:rPrChange w:id="32" w:author="Information Systems" w:date="2014-11-11T05:10:00Z">
              <w:rPr/>
            </w:rPrChange>
          </w:rPr>
          <w:delText xml:space="preserve">TK </w:delText>
        </w:r>
      </w:del>
      <w:ins w:id="33" w:author="Information Systems" w:date="2014-11-11T06:44:00Z">
        <w:r w:rsidR="002235DC">
          <w:t xml:space="preserve">45 million </w:t>
        </w:r>
      </w:ins>
      <w:r w:rsidRPr="006C2AB5">
        <w:rPr>
          <w:rPrChange w:id="34" w:author="Information Systems" w:date="2014-11-11T05:10:00Z">
            <w:rPr/>
          </w:rPrChange>
        </w:rPr>
        <w:t>total votes cast</w:t>
      </w:r>
      <w:ins w:id="35" w:author="Information Systems" w:date="2014-11-11T06:52:00Z">
        <w:r w:rsidR="000430EC">
          <w:t xml:space="preserve"> for Senate candidates</w:t>
        </w:r>
      </w:ins>
      <w:bookmarkStart w:id="36" w:name="_GoBack"/>
      <w:bookmarkEnd w:id="36"/>
      <w:r w:rsidRPr="006C2AB5">
        <w:rPr>
          <w:rPrChange w:id="37" w:author="Information Systems" w:date="2014-11-11T05:10:00Z">
            <w:rPr/>
          </w:rPrChange>
        </w:rPr>
        <w:t xml:space="preserve">. </w:t>
      </w:r>
      <w:ins w:id="38" w:author="Information Systems" w:date="2014-11-11T05:13:00Z">
        <w:r w:rsidR="006C2AB5">
          <w:t>N</w:t>
        </w:r>
      </w:ins>
      <w:ins w:id="39" w:author="Information Systems" w:date="2014-11-11T05:12:00Z">
        <w:r w:rsidR="006C2AB5">
          <w:t xml:space="preserve">o Libertarian </w:t>
        </w:r>
      </w:ins>
      <w:ins w:id="40" w:author="Information Systems" w:date="2014-11-11T05:13:00Z">
        <w:r w:rsidR="006C2AB5">
          <w:t xml:space="preserve">candidate </w:t>
        </w:r>
      </w:ins>
      <w:ins w:id="41" w:author="Information Systems" w:date="2014-11-11T05:12:00Z">
        <w:r w:rsidR="006C2AB5">
          <w:t>received more than 4.3%</w:t>
        </w:r>
      </w:ins>
      <w:ins w:id="42" w:author="Information Systems" w:date="2014-11-11T05:13:00Z">
        <w:r w:rsidR="006C2AB5">
          <w:t xml:space="preserve"> of the vote</w:t>
        </w:r>
      </w:ins>
      <w:ins w:id="43" w:author="Information Systems" w:date="2014-11-11T05:12:00Z">
        <w:r w:rsidR="006C2AB5">
          <w:t xml:space="preserve"> </w:t>
        </w:r>
      </w:ins>
      <w:ins w:id="44" w:author="Information Systems" w:date="2014-11-11T05:13:00Z">
        <w:r w:rsidR="006C2AB5">
          <w:t xml:space="preserve">(that was </w:t>
        </w:r>
      </w:ins>
      <w:ins w:id="45" w:author="Information Systems" w:date="2014-11-11T05:01:00Z">
        <w:r w:rsidR="00E269FC" w:rsidRPr="006C2AB5">
          <w:rPr>
            <w:rPrChange w:id="46" w:author="Information Systems" w:date="2014-11-11T05:10:00Z">
              <w:rPr/>
            </w:rPrChange>
          </w:rPr>
          <w:t xml:space="preserve">Randall Batson </w:t>
        </w:r>
      </w:ins>
      <w:ins w:id="47" w:author="Information Systems" w:date="2014-11-11T05:02:00Z">
        <w:r w:rsidR="00E269FC" w:rsidRPr="006C2AB5">
          <w:rPr>
            <w:rPrChange w:id="48" w:author="Information Systems" w:date="2014-11-11T05:10:00Z">
              <w:rPr/>
            </w:rPrChange>
          </w:rPr>
          <w:t>in Kansas</w:t>
        </w:r>
      </w:ins>
      <w:ins w:id="49" w:author="Information Systems" w:date="2014-11-11T05:13:00Z">
        <w:r w:rsidR="006C2AB5">
          <w:t>)</w:t>
        </w:r>
      </w:ins>
      <w:ins w:id="50" w:author="Information Systems" w:date="2014-11-11T05:02:00Z">
        <w:r w:rsidR="00E269FC" w:rsidRPr="006C2AB5">
          <w:rPr>
            <w:rPrChange w:id="51" w:author="Information Systems" w:date="2014-11-11T05:10:00Z">
              <w:rPr/>
            </w:rPrChange>
          </w:rPr>
          <w:t>.</w:t>
        </w:r>
      </w:ins>
      <w:del w:id="52" w:author="Information Systems" w:date="2014-11-11T05:02:00Z">
        <w:r w:rsidR="00834360" w:rsidRPr="006C2AB5" w:rsidDel="00E269FC">
          <w:rPr>
            <w:rPrChange w:id="53" w:author="Information Systems" w:date="2014-11-11T05:10:00Z">
              <w:rPr/>
            </w:rPrChange>
          </w:rPr>
          <w:delText>[Sentence on Libertarian hotspots?]</w:delText>
        </w:r>
      </w:del>
      <w:r w:rsidR="00834360" w:rsidRPr="006C2AB5">
        <w:rPr>
          <w:rPrChange w:id="54" w:author="Information Systems" w:date="2014-11-11T05:10:00Z">
            <w:rPr/>
          </w:rPrChange>
        </w:rPr>
        <w:t xml:space="preserve"> </w:t>
      </w:r>
    </w:p>
    <w:p w14:paraId="4F011030" w14:textId="77777777" w:rsidR="00B431BE" w:rsidRDefault="00B431BE" w:rsidP="006C2AB5">
      <w:pPr>
        <w:rPr>
          <w:ins w:id="55" w:author="Information Systems" w:date="2014-11-11T06:14:00Z"/>
        </w:rPr>
        <w:pPrChange w:id="56" w:author="Information Systems" w:date="2014-11-11T05:10:00Z">
          <w:pPr/>
        </w:pPrChange>
      </w:pPr>
    </w:p>
    <w:p w14:paraId="3289E384" w14:textId="710103F0" w:rsidR="00EF1ECC" w:rsidRPr="006C2AB5" w:rsidRDefault="00EF1ECC" w:rsidP="006C2AB5">
      <w:pPr>
        <w:rPr>
          <w:rPrChange w:id="57" w:author="Information Systems" w:date="2014-11-11T05:10:00Z">
            <w:rPr/>
          </w:rPrChange>
        </w:rPr>
        <w:pPrChange w:id="58" w:author="Information Systems" w:date="2014-11-11T05:10:00Z">
          <w:pPr/>
        </w:pPrChange>
      </w:pPr>
      <w:r w:rsidRPr="006C2AB5">
        <w:rPr>
          <w:rPrChange w:id="59" w:author="Information Systems" w:date="2014-11-11T05:10:00Z">
            <w:rPr/>
          </w:rPrChange>
        </w:rPr>
        <w:t>The Green Party shows up prominently on the Mexican border, across Arkansas, and in Delaware, with local affiliates West Virginia Mountain Party and Oregon Pacific Green Party also placing 3rd</w:t>
      </w:r>
      <w:r w:rsidR="00834360" w:rsidRPr="006C2AB5">
        <w:rPr>
          <w:rPrChange w:id="60" w:author="Information Systems" w:date="2014-11-11T05:10:00Z">
            <w:rPr/>
          </w:rPrChange>
        </w:rPr>
        <w:t xml:space="preserve"> </w:t>
      </w:r>
      <w:del w:id="61" w:author="Information Systems" w:date="2014-11-11T04:51:00Z">
        <w:r w:rsidR="00834360" w:rsidRPr="006C2AB5" w:rsidDel="00445AAB">
          <w:rPr>
            <w:rPrChange w:id="62" w:author="Information Systems" w:date="2014-11-11T05:10:00Z">
              <w:rPr/>
            </w:rPrChange>
          </w:rPr>
          <w:delText>[behind Ds &amp; Rs? Clarify]</w:delText>
        </w:r>
      </w:del>
      <w:ins w:id="63" w:author="Information Systems" w:date="2014-11-11T04:51:00Z">
        <w:r w:rsidR="00445AAB" w:rsidRPr="006C2AB5">
          <w:rPr>
            <w:rPrChange w:id="64" w:author="Information Systems" w:date="2014-11-11T05:10:00Z">
              <w:rPr/>
            </w:rPrChange>
          </w:rPr>
          <w:t>behind Democrats and Republicans</w:t>
        </w:r>
      </w:ins>
      <w:r w:rsidRPr="006C2AB5">
        <w:rPr>
          <w:rPrChange w:id="65" w:author="Information Systems" w:date="2014-11-11T05:10:00Z">
            <w:rPr/>
          </w:rPrChange>
        </w:rPr>
        <w:t xml:space="preserve"> in some counties.</w:t>
      </w:r>
    </w:p>
    <w:p w14:paraId="6EEA200F" w14:textId="77777777" w:rsidR="00EF1ECC" w:rsidRPr="006C2AB5" w:rsidRDefault="00EF1ECC" w:rsidP="006C2AB5">
      <w:pPr>
        <w:rPr>
          <w:rPrChange w:id="66" w:author="Information Systems" w:date="2014-11-11T05:10:00Z">
            <w:rPr/>
          </w:rPrChange>
        </w:rPr>
        <w:pPrChange w:id="67" w:author="Information Systems" w:date="2014-11-11T05:10:00Z">
          <w:pPr/>
        </w:pPrChange>
      </w:pPr>
    </w:p>
    <w:p w14:paraId="26DCC8E0" w14:textId="34C0B443" w:rsidR="00177EA1" w:rsidRPr="006C2AB5" w:rsidDel="00E269FC" w:rsidRDefault="006C2AB5" w:rsidP="006C2AB5">
      <w:pPr>
        <w:rPr>
          <w:rPrChange w:id="68" w:author="Information Systems" w:date="2014-11-11T05:10:00Z">
            <w:rPr/>
          </w:rPrChange>
        </w:rPr>
        <w:pPrChange w:id="69" w:author="Information Systems" w:date="2014-11-11T05:10:00Z">
          <w:pPr/>
        </w:pPrChange>
      </w:pPr>
      <w:ins w:id="70" w:author="Information Systems" w:date="2014-11-11T05:14:00Z">
        <w:r>
          <w:t xml:space="preserve">The rhetoric of these </w:t>
        </w:r>
      </w:ins>
      <w:ins w:id="71" w:author="Information Systems" w:date="2014-11-11T06:15:00Z">
        <w:r w:rsidR="00B431BE">
          <w:t xml:space="preserve">minor party </w:t>
        </w:r>
      </w:ins>
      <w:ins w:id="72" w:author="Information Systems" w:date="2014-11-11T05:14:00Z">
        <w:r>
          <w:t xml:space="preserve">candidates </w:t>
        </w:r>
      </w:ins>
      <w:ins w:id="73" w:author="Information Systems" w:date="2014-11-11T06:33:00Z">
        <w:r w:rsidR="00A61D5C">
          <w:t xml:space="preserve">is </w:t>
        </w:r>
      </w:ins>
      <w:ins w:id="74" w:author="Information Systems" w:date="2014-11-11T06:32:00Z">
        <w:r w:rsidR="00A61D5C">
          <w:t>defiant</w:t>
        </w:r>
      </w:ins>
      <w:ins w:id="75" w:author="Information Systems" w:date="2014-11-11T05:14:00Z">
        <w:r>
          <w:t xml:space="preserve">. </w:t>
        </w:r>
      </w:ins>
      <w:ins w:id="76" w:author="Information Systems" w:date="2014-11-11T06:00:00Z">
        <w:r w:rsidR="005A6568">
          <w:t>“</w:t>
        </w:r>
        <w:r w:rsidR="005A6568" w:rsidRPr="005A6568">
          <w:t>Most laws are a form of violence</w:t>
        </w:r>
        <w:r w:rsidR="005A6568">
          <w:t>,” reads Batson’s campaign website.</w:t>
        </w:r>
      </w:ins>
      <w:ins w:id="77" w:author="Information Systems" w:date="2014-11-11T06:26:00Z">
        <w:r w:rsidR="00823B9E">
          <w:t>*</w:t>
        </w:r>
      </w:ins>
      <w:ins w:id="78" w:author="Information Systems" w:date="2014-11-11T06:00:00Z">
        <w:r w:rsidR="005A6568">
          <w:t xml:space="preserve"> </w:t>
        </w:r>
      </w:ins>
      <w:ins w:id="79" w:author="Information Systems" w:date="2014-11-11T05:27:00Z">
        <w:r w:rsidR="00D325A1">
          <w:t xml:space="preserve">In </w:t>
        </w:r>
      </w:ins>
      <w:moveFromRangeStart w:id="80" w:author="Information Systems" w:date="2014-11-11T04:57:00Z" w:name="move277301160"/>
      <w:moveFrom w:id="81" w:author="Information Systems" w:date="2014-11-11T04:57:00Z">
        <w:r w:rsidR="00177EA1" w:rsidRPr="006C2AB5" w:rsidDel="00E269FC">
          <w:rPr>
            <w:rPrChange w:id="82" w:author="Information Systems" w:date="2014-11-11T05:10:00Z">
              <w:rPr/>
            </w:rPrChange>
          </w:rPr>
          <w:t>I ACTUALLY LIKED THE QUOTES FROM SOME OF THE CONTENDERS. PASTING BACK IN HERE; MAYBE ADD A COUPLE MORE, LEADING OFF WITH LIBERTARIANS, AND MAKING IT MORE OF A BULLETED LIST WITH A SHORT INTRO SENTENCE, MAYBE GIVING CONTEXT – ARE THESE FROM, SAY, CONCESSION SPEECHES?:</w:t>
        </w:r>
        <w:r w:rsidR="00177EA1" w:rsidRPr="006C2AB5" w:rsidDel="00E269FC">
          <w:rPr>
            <w:rPrChange w:id="83" w:author="Information Systems" w:date="2014-11-11T05:10:00Z">
              <w:rPr/>
            </w:rPrChange>
          </w:rPr>
          <w:br/>
        </w:r>
      </w:moveFrom>
    </w:p>
    <w:moveFromRangeEnd w:id="80"/>
    <w:p w14:paraId="7F1302BA" w14:textId="4665A4A8" w:rsidR="0089255B" w:rsidRDefault="00177EA1" w:rsidP="006C2AB5">
      <w:pPr>
        <w:rPr>
          <w:ins w:id="84" w:author="Information Systems" w:date="2014-11-11T06:06:00Z"/>
        </w:rPr>
        <w:pPrChange w:id="85" w:author="Information Systems" w:date="2014-11-11T05:10:00Z">
          <w:pPr>
            <w:spacing w:before="100" w:beforeAutospacing="1" w:after="100" w:afterAutospacing="1"/>
          </w:pPr>
        </w:pPrChange>
      </w:pPr>
      <w:r w:rsidRPr="006C2AB5">
        <w:rPr>
          <w:rPrChange w:id="86" w:author="Information Systems" w:date="2014-11-11T05:10:00Z">
            <w:rPr>
              <w:rFonts w:ascii="Helvetica" w:hAnsi="Helvetica" w:cs="Times New Roman"/>
              <w:color w:val="000000"/>
              <w:sz w:val="20"/>
              <w:szCs w:val="20"/>
            </w:rPr>
          </w:rPrChange>
        </w:rPr>
        <w:t>Delaware</w:t>
      </w:r>
      <w:ins w:id="87" w:author="Information Systems" w:date="2014-11-11T05:27:00Z">
        <w:r w:rsidR="00D325A1">
          <w:t>,</w:t>
        </w:r>
      </w:ins>
      <w:r w:rsidRPr="006C2AB5">
        <w:rPr>
          <w:rPrChange w:id="88" w:author="Information Systems" w:date="2014-11-11T05:10:00Z">
            <w:rPr>
              <w:rFonts w:ascii="Helvetica" w:hAnsi="Helvetica" w:cs="Times New Roman"/>
              <w:color w:val="000000"/>
              <w:sz w:val="20"/>
              <w:szCs w:val="20"/>
            </w:rPr>
          </w:rPrChange>
        </w:rPr>
        <w:t xml:space="preserve"> </w:t>
      </w:r>
      <w:ins w:id="89" w:author="Information Systems" w:date="2014-11-11T05:28:00Z">
        <w:r w:rsidR="00D325A1" w:rsidRPr="00D325A1">
          <w:t>Green Andrew Groff promised</w:t>
        </w:r>
        <w:r w:rsidR="00D325A1">
          <w:t>,</w:t>
        </w:r>
      </w:ins>
      <w:del w:id="90" w:author="Information Systems" w:date="2014-11-11T05:27:00Z">
        <w:r w:rsidRPr="006C2AB5" w:rsidDel="00D325A1">
          <w:rPr>
            <w:rPrChange w:id="91" w:author="Information Systems" w:date="2014-11-11T05:10:00Z">
              <w:rPr>
                <w:rFonts w:ascii="Helvetica" w:hAnsi="Helvetica" w:cs="Times New Roman"/>
                <w:color w:val="000000"/>
                <w:sz w:val="20"/>
                <w:szCs w:val="20"/>
              </w:rPr>
            </w:rPrChange>
          </w:rPr>
          <w:delText>victor </w:delText>
        </w:r>
      </w:del>
      <w:del w:id="92" w:author="Information Systems" w:date="2014-11-11T05:28:00Z">
        <w:r w:rsidRPr="006C2AB5" w:rsidDel="00D325A1">
          <w:rPr>
            <w:rPrChange w:id="93" w:author="Information Systems" w:date="2014-11-11T05:10:00Z">
              <w:rPr>
                <w:rFonts w:ascii="Helvetica" w:hAnsi="Helvetica" w:cs="Times New Roman"/>
                <w:color w:val="000000"/>
                <w:sz w:val="20"/>
                <w:szCs w:val="20"/>
              </w:rPr>
            </w:rPrChange>
          </w:rPr>
          <w:fldChar w:fldCharType="begin"/>
        </w:r>
        <w:r w:rsidRPr="006C2AB5" w:rsidDel="00D325A1">
          <w:rPr>
            <w:rPrChange w:id="94" w:author="Information Systems" w:date="2014-11-11T05:10:00Z">
              <w:rPr>
                <w:rFonts w:ascii="Helvetica" w:hAnsi="Helvetica" w:cs="Times New Roman"/>
                <w:color w:val="000000"/>
                <w:sz w:val="20"/>
                <w:szCs w:val="20"/>
              </w:rPr>
            </w:rPrChange>
          </w:rPr>
          <w:delInstrText xml:space="preserve"> HYPERLINK "http://www.andrewgroffforsenate.us/?page_id=2" </w:delInstrText>
        </w:r>
        <w:r w:rsidRPr="006C2AB5" w:rsidDel="00D325A1">
          <w:rPr>
            <w:rPrChange w:id="95" w:author="Information Systems" w:date="2014-11-11T05:10:00Z">
              <w:rPr>
                <w:rFonts w:ascii="Helvetica" w:hAnsi="Helvetica" w:cs="Times New Roman"/>
                <w:color w:val="000000"/>
                <w:sz w:val="20"/>
                <w:szCs w:val="20"/>
              </w:rPr>
            </w:rPrChange>
          </w:rPr>
          <w:fldChar w:fldCharType="separate"/>
        </w:r>
        <w:r w:rsidRPr="006C2AB5" w:rsidDel="00D325A1">
          <w:rPr>
            <w:rPrChange w:id="96" w:author="Information Systems" w:date="2014-11-11T05:10:00Z">
              <w:rPr>
                <w:rFonts w:ascii="Helvetica" w:hAnsi="Helvetica" w:cs="Times New Roman"/>
                <w:color w:val="0000FF"/>
                <w:sz w:val="20"/>
                <w:szCs w:val="20"/>
                <w:u w:val="single"/>
              </w:rPr>
            </w:rPrChange>
          </w:rPr>
          <w:delText>Andrew Groff (Green) p</w:delText>
        </w:r>
        <w:r w:rsidRPr="006C2AB5" w:rsidDel="00D325A1">
          <w:rPr>
            <w:rPrChange w:id="97" w:author="Information Systems" w:date="2014-11-11T05:10:00Z">
              <w:rPr>
                <w:rFonts w:ascii="Helvetica" w:hAnsi="Helvetica" w:cs="Times New Roman"/>
                <w:color w:val="0000FF"/>
                <w:sz w:val="20"/>
                <w:szCs w:val="20"/>
                <w:u w:val="single"/>
              </w:rPr>
            </w:rPrChange>
          </w:rPr>
          <w:delText>r</w:delText>
        </w:r>
        <w:r w:rsidRPr="006C2AB5" w:rsidDel="00D325A1">
          <w:rPr>
            <w:rPrChange w:id="98" w:author="Information Systems" w:date="2014-11-11T05:10:00Z">
              <w:rPr>
                <w:rFonts w:ascii="Helvetica" w:hAnsi="Helvetica" w:cs="Times New Roman"/>
                <w:color w:val="0000FF"/>
                <w:sz w:val="20"/>
                <w:szCs w:val="20"/>
                <w:u w:val="single"/>
              </w:rPr>
            </w:rPrChange>
          </w:rPr>
          <w:delText>omises</w:delText>
        </w:r>
        <w:r w:rsidRPr="006C2AB5" w:rsidDel="00D325A1">
          <w:rPr>
            <w:rPrChange w:id="99" w:author="Information Systems" w:date="2014-11-11T05:10:00Z">
              <w:rPr>
                <w:rFonts w:ascii="Helvetica" w:hAnsi="Helvetica" w:cs="Times New Roman"/>
                <w:color w:val="000000"/>
                <w:sz w:val="20"/>
                <w:szCs w:val="20"/>
              </w:rPr>
            </w:rPrChange>
          </w:rPr>
          <w:fldChar w:fldCharType="end"/>
        </w:r>
        <w:r w:rsidRPr="006C2AB5" w:rsidDel="00D325A1">
          <w:rPr>
            <w:rPrChange w:id="100" w:author="Information Systems" w:date="2014-11-11T05:10:00Z">
              <w:rPr>
                <w:rFonts w:ascii="Helvetica" w:hAnsi="Helvetica" w:cs="Times New Roman"/>
                <w:color w:val="000000"/>
                <w:sz w:val="20"/>
                <w:szCs w:val="20"/>
              </w:rPr>
            </w:rPrChange>
          </w:rPr>
          <w:delText>,</w:delText>
        </w:r>
      </w:del>
      <w:r w:rsidRPr="006C2AB5">
        <w:rPr>
          <w:rPrChange w:id="101" w:author="Information Systems" w:date="2014-11-11T05:10:00Z">
            <w:rPr>
              <w:rFonts w:ascii="Helvetica" w:hAnsi="Helvetica" w:cs="Times New Roman"/>
              <w:color w:val="000000"/>
              <w:sz w:val="20"/>
              <w:szCs w:val="20"/>
            </w:rPr>
          </w:rPrChange>
        </w:rPr>
        <w:t xml:space="preserve"> “We will not be slaves to corporate political party manipulation.”</w:t>
      </w:r>
      <w:ins w:id="102" w:author="Information Systems" w:date="2014-11-11T06:26:00Z">
        <w:r w:rsidR="00823B9E">
          <w:t>**</w:t>
        </w:r>
      </w:ins>
      <w:r w:rsidRPr="006C2AB5">
        <w:rPr>
          <w:rPrChange w:id="103" w:author="Information Systems" w:date="2014-11-11T05:10:00Z">
            <w:rPr>
              <w:rFonts w:ascii="Helvetica" w:hAnsi="Helvetica" w:cs="Times New Roman"/>
              <w:color w:val="000000"/>
              <w:sz w:val="20"/>
              <w:szCs w:val="20"/>
            </w:rPr>
          </w:rPrChange>
        </w:rPr>
        <w:t xml:space="preserve"> </w:t>
      </w:r>
      <w:del w:id="104" w:author="Information Systems" w:date="2014-11-11T05:28:00Z">
        <w:r w:rsidRPr="006C2AB5" w:rsidDel="00D325A1">
          <w:rPr>
            <w:rPrChange w:id="105" w:author="Information Systems" w:date="2014-11-11T05:10:00Z">
              <w:rPr>
                <w:rFonts w:ascii="Helvetica" w:hAnsi="Helvetica" w:cs="Times New Roman"/>
                <w:color w:val="000000"/>
                <w:sz w:val="20"/>
                <w:szCs w:val="20"/>
              </w:rPr>
            </w:rPrChange>
          </w:rPr>
          <w:delText>Airline pilot</w:delText>
        </w:r>
      </w:del>
      <w:ins w:id="106" w:author="Information Systems" w:date="2014-11-11T05:28:00Z">
        <w:r w:rsidR="00D325A1">
          <w:t>Independent</w:t>
        </w:r>
      </w:ins>
      <w:r w:rsidRPr="006C2AB5">
        <w:rPr>
          <w:rPrChange w:id="107" w:author="Information Systems" w:date="2014-11-11T05:10:00Z">
            <w:rPr>
              <w:rFonts w:ascii="Helvetica" w:hAnsi="Helvetica" w:cs="Times New Roman"/>
              <w:color w:val="000000"/>
              <w:sz w:val="20"/>
              <w:szCs w:val="20"/>
            </w:rPr>
          </w:rPrChange>
        </w:rPr>
        <w:t xml:space="preserve"> Curt Gottshall </w:t>
      </w:r>
      <w:ins w:id="108" w:author="Information Systems" w:date="2014-11-11T05:28:00Z">
        <w:r w:rsidR="00D325A1">
          <w:t>of</w:t>
        </w:r>
      </w:ins>
      <w:del w:id="109" w:author="Information Systems" w:date="2014-11-11T05:28:00Z">
        <w:r w:rsidRPr="006C2AB5" w:rsidDel="00D325A1">
          <w:rPr>
            <w:rPrChange w:id="110" w:author="Information Systems" w:date="2014-11-11T05:10:00Z">
              <w:rPr>
                <w:rFonts w:ascii="Helvetica" w:hAnsi="Helvetica" w:cs="Times New Roman"/>
                <w:color w:val="000000"/>
                <w:sz w:val="20"/>
                <w:szCs w:val="20"/>
              </w:rPr>
            </w:rPrChange>
          </w:rPr>
          <w:delText>(Independent) takes the</w:delText>
        </w:r>
      </w:del>
      <w:r w:rsidRPr="006C2AB5">
        <w:rPr>
          <w:rPrChange w:id="111" w:author="Information Systems" w:date="2014-11-11T05:10:00Z">
            <w:rPr>
              <w:rFonts w:ascii="Helvetica" w:hAnsi="Helvetica" w:cs="Times New Roman"/>
              <w:color w:val="000000"/>
              <w:sz w:val="20"/>
              <w:szCs w:val="20"/>
            </w:rPr>
          </w:rPrChange>
        </w:rPr>
        <w:t xml:space="preserve"> Wyoming </w:t>
      </w:r>
      <w:del w:id="112" w:author="Information Systems" w:date="2014-11-11T05:28:00Z">
        <w:r w:rsidRPr="006C2AB5" w:rsidDel="00D325A1">
          <w:rPr>
            <w:rPrChange w:id="113" w:author="Information Systems" w:date="2014-11-11T05:10:00Z">
              <w:rPr>
                <w:rFonts w:ascii="Helvetica" w:hAnsi="Helvetica" w:cs="Times New Roman"/>
                <w:color w:val="000000"/>
                <w:sz w:val="20"/>
                <w:szCs w:val="20"/>
              </w:rPr>
            </w:rPrChange>
          </w:rPr>
          <w:delText xml:space="preserve">seat </w:delText>
        </w:r>
      </w:del>
      <w:ins w:id="114" w:author="Information Systems" w:date="2014-11-11T05:28:00Z">
        <w:r w:rsidR="00D325A1">
          <w:t xml:space="preserve">ran </w:t>
        </w:r>
      </w:ins>
      <w:r w:rsidRPr="006C2AB5">
        <w:rPr>
          <w:rPrChange w:id="115" w:author="Information Systems" w:date="2014-11-11T05:10:00Z">
            <w:rPr>
              <w:rFonts w:ascii="Helvetica" w:hAnsi="Helvetica" w:cs="Times New Roman"/>
              <w:color w:val="000000"/>
              <w:sz w:val="20"/>
              <w:szCs w:val="20"/>
            </w:rPr>
          </w:rPrChange>
        </w:rPr>
        <w:t>on </w:t>
      </w:r>
      <w:r w:rsidRPr="006C2AB5">
        <w:rPr>
          <w:rPrChange w:id="116" w:author="Information Systems" w:date="2014-11-11T05:10:00Z">
            <w:rPr>
              <w:rFonts w:ascii="Helvetica" w:hAnsi="Helvetica" w:cs="Times New Roman"/>
              <w:color w:val="000000"/>
              <w:sz w:val="20"/>
              <w:szCs w:val="20"/>
            </w:rPr>
          </w:rPrChange>
        </w:rPr>
        <w:fldChar w:fldCharType="begin"/>
      </w:r>
      <w:r w:rsidRPr="006C2AB5">
        <w:rPr>
          <w:rPrChange w:id="117" w:author="Information Systems" w:date="2014-11-11T05:10:00Z">
            <w:rPr>
              <w:rFonts w:ascii="Helvetica" w:hAnsi="Helvetica" w:cs="Times New Roman"/>
              <w:color w:val="000000"/>
              <w:sz w:val="20"/>
              <w:szCs w:val="20"/>
            </w:rPr>
          </w:rPrChange>
        </w:rPr>
        <w:instrText xml:space="preserve"> HYPERLINK "http://www.curtgottshall2014.com/about-1.html" </w:instrText>
      </w:r>
      <w:r w:rsidRPr="006C2AB5">
        <w:rPr>
          <w:rPrChange w:id="118" w:author="Information Systems" w:date="2014-11-11T05:10:00Z">
            <w:rPr>
              <w:rFonts w:ascii="Helvetica" w:hAnsi="Helvetica" w:cs="Times New Roman"/>
              <w:color w:val="000000"/>
              <w:sz w:val="20"/>
              <w:szCs w:val="20"/>
            </w:rPr>
          </w:rPrChange>
        </w:rPr>
        <w:fldChar w:fldCharType="separate"/>
      </w:r>
      <w:r w:rsidRPr="006C2AB5">
        <w:rPr>
          <w:rPrChange w:id="119" w:author="Information Systems" w:date="2014-11-11T05:10:00Z">
            <w:rPr>
              <w:rFonts w:ascii="Helvetica" w:hAnsi="Helvetica" w:cs="Times New Roman"/>
              <w:color w:val="0000FF"/>
              <w:sz w:val="20"/>
              <w:szCs w:val="20"/>
              <w:u w:val="single"/>
            </w:rPr>
          </w:rPrChange>
        </w:rPr>
        <w:t>a platform</w:t>
      </w:r>
      <w:r w:rsidRPr="006C2AB5">
        <w:rPr>
          <w:rPrChange w:id="120" w:author="Information Systems" w:date="2014-11-11T05:10:00Z">
            <w:rPr>
              <w:rFonts w:ascii="Helvetica" w:hAnsi="Helvetica" w:cs="Times New Roman"/>
              <w:color w:val="000000"/>
              <w:sz w:val="20"/>
              <w:szCs w:val="20"/>
            </w:rPr>
          </w:rPrChange>
        </w:rPr>
        <w:fldChar w:fldCharType="end"/>
      </w:r>
      <w:r w:rsidRPr="006C2AB5">
        <w:rPr>
          <w:rPrChange w:id="121" w:author="Information Systems" w:date="2014-11-11T05:10:00Z">
            <w:rPr>
              <w:rFonts w:ascii="Helvetica" w:hAnsi="Helvetica" w:cs="Times New Roman"/>
              <w:color w:val="000000"/>
              <w:sz w:val="20"/>
              <w:szCs w:val="20"/>
            </w:rPr>
          </w:rPrChange>
        </w:rPr>
        <w:t> of returning “honor and integrity” to Washington.</w:t>
      </w:r>
      <w:ins w:id="122" w:author="Information Systems" w:date="2014-11-11T06:25:00Z">
        <w:r w:rsidR="00884CD2">
          <w:t>***</w:t>
        </w:r>
      </w:ins>
      <w:r w:rsidRPr="006C2AB5">
        <w:rPr>
          <w:rPrChange w:id="123" w:author="Information Systems" w:date="2014-11-11T05:10:00Z">
            <w:rPr>
              <w:rFonts w:ascii="Helvetica" w:hAnsi="Helvetica" w:cs="Times New Roman"/>
              <w:color w:val="000000"/>
              <w:sz w:val="20"/>
              <w:szCs w:val="20"/>
            </w:rPr>
          </w:rPrChange>
        </w:rPr>
        <w:t xml:space="preserve"> </w:t>
      </w:r>
    </w:p>
    <w:p w14:paraId="175C931B" w14:textId="77777777" w:rsidR="0089255B" w:rsidRDefault="0089255B" w:rsidP="006C2AB5">
      <w:pPr>
        <w:rPr>
          <w:ins w:id="124" w:author="Information Systems" w:date="2014-11-11T06:06:00Z"/>
        </w:rPr>
        <w:pPrChange w:id="125" w:author="Information Systems" w:date="2014-11-11T05:10:00Z">
          <w:pPr>
            <w:spacing w:before="100" w:beforeAutospacing="1" w:after="100" w:afterAutospacing="1"/>
          </w:pPr>
        </w:pPrChange>
      </w:pPr>
    </w:p>
    <w:p w14:paraId="55843E43" w14:textId="4A315854" w:rsidR="00177EA1" w:rsidRPr="006C2AB5" w:rsidDel="0089255B" w:rsidRDefault="0089255B" w:rsidP="006C2AB5">
      <w:pPr>
        <w:rPr>
          <w:del w:id="126" w:author="Information Systems" w:date="2014-11-11T06:07:00Z"/>
          <w:rPrChange w:id="127" w:author="Information Systems" w:date="2014-11-11T05:10:00Z">
            <w:rPr>
              <w:del w:id="128" w:author="Information Systems" w:date="2014-11-11T06:07:00Z"/>
              <w:rFonts w:ascii="Helvetica" w:hAnsi="Helvetica" w:cs="Times New Roman"/>
              <w:color w:val="000000"/>
              <w:sz w:val="20"/>
              <w:szCs w:val="20"/>
            </w:rPr>
          </w:rPrChange>
        </w:rPr>
        <w:pPrChange w:id="129" w:author="Information Systems" w:date="2014-11-11T05:10:00Z">
          <w:pPr>
            <w:spacing w:before="100" w:beforeAutospacing="1" w:after="100" w:afterAutospacing="1"/>
          </w:pPr>
        </w:pPrChange>
      </w:pPr>
      <w:ins w:id="130" w:author="Information Systems" w:date="2014-11-11T06:08:00Z">
        <w:r>
          <w:t>T</w:t>
        </w:r>
      </w:ins>
      <w:ins w:id="131" w:author="Information Systems" w:date="2014-11-11T06:06:00Z">
        <w:r>
          <w:t xml:space="preserve">he </w:t>
        </w:r>
      </w:ins>
      <w:ins w:id="132" w:author="Information Systems" w:date="2014-11-11T06:08:00Z">
        <w:r>
          <w:t>complete</w:t>
        </w:r>
      </w:ins>
      <w:ins w:id="133" w:author="Information Systems" w:date="2014-11-11T06:06:00Z">
        <w:r>
          <w:t xml:space="preserve"> published platform</w:t>
        </w:r>
      </w:ins>
      <w:ins w:id="134" w:author="Information Systems" w:date="2014-11-11T06:25:00Z">
        <w:r w:rsidR="00884CD2">
          <w:t>****</w:t>
        </w:r>
      </w:ins>
      <w:ins w:id="135" w:author="Information Systems" w:date="2014-11-11T06:06:00Z">
        <w:r>
          <w:t xml:space="preserve"> of </w:t>
        </w:r>
      </w:ins>
      <w:r w:rsidR="00177EA1" w:rsidRPr="006C2AB5">
        <w:rPr>
          <w:rPrChange w:id="136" w:author="Information Systems" w:date="2014-11-11T05:10:00Z">
            <w:rPr>
              <w:rFonts w:ascii="Helvetica" w:hAnsi="Helvetica" w:cs="Times New Roman"/>
              <w:color w:val="000000"/>
              <w:sz w:val="20"/>
              <w:szCs w:val="20"/>
            </w:rPr>
          </w:rPrChange>
        </w:rPr>
        <w:t>Bob Baber of the West Virginia Mountain Party</w:t>
      </w:r>
      <w:ins w:id="137" w:author="Information Systems" w:date="2014-11-11T06:05:00Z">
        <w:r w:rsidR="005A6568">
          <w:t xml:space="preserve"> </w:t>
        </w:r>
      </w:ins>
      <w:ins w:id="138" w:author="Information Systems" w:date="2014-11-11T06:06:00Z">
        <w:r>
          <w:t xml:space="preserve">is </w:t>
        </w:r>
      </w:ins>
      <w:ins w:id="139" w:author="Information Systems" w:date="2014-11-11T06:07:00Z">
        <w:r>
          <w:t xml:space="preserve">impressively </w:t>
        </w:r>
      </w:ins>
      <w:ins w:id="140" w:author="Information Systems" w:date="2014-11-11T06:06:00Z">
        <w:r>
          <w:t xml:space="preserve">concise: </w:t>
        </w:r>
      </w:ins>
      <w:ins w:id="141" w:author="Information Systems" w:date="2014-11-11T06:07:00Z">
        <w:r>
          <w:t>“</w:t>
        </w:r>
      </w:ins>
      <w:ins w:id="142" w:author="Information Systems" w:date="2014-11-11T06:06:00Z">
        <w:r w:rsidRPr="0089255B">
          <w:t>Federally I am for a balance budget, shared duty, and shared sacrifice. Environmentally I support transitioning, over time, from coal to alternative energy sources, primarily solar. (Updates and revisions forthcoming.)</w:t>
        </w:r>
        <w:r>
          <w:t>”</w:t>
        </w:r>
      </w:ins>
      <w:del w:id="143" w:author="Information Systems" w:date="2014-11-11T06:05:00Z">
        <w:r w:rsidR="00177EA1" w:rsidRPr="006C2AB5" w:rsidDel="005A6568">
          <w:rPr>
            <w:rPrChange w:id="144" w:author="Information Systems" w:date="2014-11-11T05:10:00Z">
              <w:rPr>
                <w:rFonts w:ascii="Helvetica" w:hAnsi="Helvetica" w:cs="Times New Roman"/>
                <w:color w:val="000000"/>
                <w:sz w:val="20"/>
                <w:szCs w:val="20"/>
              </w:rPr>
            </w:rPrChange>
          </w:rPr>
          <w:delText>, which opposes mountaintop removal coal mining, </w:delText>
        </w:r>
        <w:r w:rsidR="00177EA1" w:rsidRPr="006C2AB5" w:rsidDel="005A6568">
          <w:rPr>
            <w:rPrChange w:id="145" w:author="Information Systems" w:date="2014-11-11T05:10:00Z">
              <w:rPr>
                <w:rFonts w:ascii="Helvetica" w:hAnsi="Helvetica" w:cs="Times New Roman"/>
                <w:color w:val="000000"/>
                <w:sz w:val="20"/>
                <w:szCs w:val="20"/>
              </w:rPr>
            </w:rPrChange>
          </w:rPr>
          <w:fldChar w:fldCharType="begin"/>
        </w:r>
        <w:r w:rsidR="00177EA1" w:rsidRPr="006C2AB5" w:rsidDel="005A6568">
          <w:rPr>
            <w:rPrChange w:id="146" w:author="Information Systems" w:date="2014-11-11T05:10:00Z">
              <w:rPr>
                <w:rFonts w:ascii="Helvetica" w:hAnsi="Helvetica" w:cs="Times New Roman"/>
                <w:color w:val="000000"/>
                <w:sz w:val="20"/>
                <w:szCs w:val="20"/>
              </w:rPr>
            </w:rPrChange>
          </w:rPr>
          <w:delInstrText xml:space="preserve"> HYPERLINK "http://youtu.be/TdQj20ZYltU?t=1m5s" </w:delInstrText>
        </w:r>
        <w:r w:rsidR="00177EA1" w:rsidRPr="006C2AB5" w:rsidDel="005A6568">
          <w:rPr>
            <w:rPrChange w:id="147" w:author="Information Systems" w:date="2014-11-11T05:10:00Z">
              <w:rPr>
                <w:rFonts w:ascii="Helvetica" w:hAnsi="Helvetica" w:cs="Times New Roman"/>
                <w:color w:val="000000"/>
                <w:sz w:val="20"/>
                <w:szCs w:val="20"/>
              </w:rPr>
            </w:rPrChange>
          </w:rPr>
          <w:fldChar w:fldCharType="separate"/>
        </w:r>
        <w:r w:rsidR="00177EA1" w:rsidRPr="006C2AB5" w:rsidDel="005A6568">
          <w:rPr>
            <w:rPrChange w:id="148" w:author="Information Systems" w:date="2014-11-11T05:10:00Z">
              <w:rPr>
                <w:rFonts w:ascii="Helvetica" w:hAnsi="Helvetica" w:cs="Times New Roman"/>
                <w:color w:val="0000FF"/>
                <w:sz w:val="20"/>
                <w:szCs w:val="20"/>
                <w:u w:val="single"/>
              </w:rPr>
            </w:rPrChange>
          </w:rPr>
          <w:delText>describes his fiscal responsibility</w:delText>
        </w:r>
        <w:r w:rsidR="00177EA1" w:rsidRPr="006C2AB5" w:rsidDel="005A6568">
          <w:rPr>
            <w:rPrChange w:id="149" w:author="Information Systems" w:date="2014-11-11T05:10:00Z">
              <w:rPr>
                <w:rFonts w:ascii="Helvetica" w:hAnsi="Helvetica" w:cs="Times New Roman"/>
                <w:color w:val="000000"/>
                <w:sz w:val="20"/>
                <w:szCs w:val="20"/>
              </w:rPr>
            </w:rPrChange>
          </w:rPr>
          <w:fldChar w:fldCharType="end"/>
        </w:r>
        <w:r w:rsidR="00177EA1" w:rsidRPr="006C2AB5" w:rsidDel="005A6568">
          <w:rPr>
            <w:rPrChange w:id="150" w:author="Information Systems" w:date="2014-11-11T05:10:00Z">
              <w:rPr>
                <w:rFonts w:ascii="Helvetica" w:hAnsi="Helvetica" w:cs="Times New Roman"/>
                <w:color w:val="000000"/>
                <w:sz w:val="20"/>
                <w:szCs w:val="20"/>
              </w:rPr>
            </w:rPrChange>
          </w:rPr>
          <w:delText> as “tight as the bark on a tree.”</w:delText>
        </w:r>
      </w:del>
    </w:p>
    <w:p w14:paraId="4D5566CE" w14:textId="77777777" w:rsidR="006C2AB5" w:rsidRPr="006C2AB5" w:rsidDel="0089255B" w:rsidRDefault="006C2AB5" w:rsidP="006C2AB5">
      <w:pPr>
        <w:rPr>
          <w:del w:id="151" w:author="Information Systems" w:date="2014-11-11T06:08:00Z"/>
          <w:rPrChange w:id="152" w:author="Information Systems" w:date="2014-11-11T05:10:00Z">
            <w:rPr>
              <w:del w:id="153" w:author="Information Systems" w:date="2014-11-11T06:08:00Z"/>
              <w:rFonts w:ascii="Helvetica" w:hAnsi="Helvetica" w:cs="Times New Roman"/>
              <w:color w:val="000000"/>
              <w:sz w:val="20"/>
              <w:szCs w:val="20"/>
            </w:rPr>
          </w:rPrChange>
        </w:rPr>
        <w:pPrChange w:id="154" w:author="Information Systems" w:date="2014-11-11T05:10:00Z">
          <w:pPr>
            <w:spacing w:before="100" w:beforeAutospacing="1" w:after="100" w:afterAutospacing="1"/>
          </w:pPr>
        </w:pPrChange>
      </w:pPr>
    </w:p>
    <w:p w14:paraId="6055DE33" w14:textId="77777777" w:rsidR="00177EA1" w:rsidRPr="006C2AB5" w:rsidDel="0089255B" w:rsidRDefault="00177EA1" w:rsidP="006C2AB5">
      <w:pPr>
        <w:ind w:left="3600" w:firstLine="720"/>
        <w:rPr>
          <w:del w:id="155" w:author="Information Systems" w:date="2014-11-11T06:08:00Z"/>
          <w:rPrChange w:id="156" w:author="Information Systems" w:date="2014-11-11T05:10:00Z">
            <w:rPr>
              <w:del w:id="157" w:author="Information Systems" w:date="2014-11-11T06:08:00Z"/>
              <w:rFonts w:ascii="Helvetica" w:eastAsia="Times New Roman" w:hAnsi="Helvetica" w:cs="Times New Roman"/>
              <w:color w:val="000000"/>
              <w:sz w:val="20"/>
              <w:szCs w:val="20"/>
            </w:rPr>
          </w:rPrChange>
        </w:rPr>
        <w:pPrChange w:id="158" w:author="Information Systems" w:date="2014-11-11T05:10:00Z">
          <w:pPr/>
        </w:pPrChange>
      </w:pPr>
      <w:del w:id="159" w:author="Information Systems" w:date="2014-11-11T05:10:00Z">
        <w:r w:rsidRPr="006C2AB5" w:rsidDel="006C2AB5">
          <w:rPr>
            <w:rPrChange w:id="160" w:author="Information Systems" w:date="2014-11-11T05:10:00Z">
              <w:rPr>
                <w:rFonts w:ascii="Helvetica" w:eastAsia="Times New Roman" w:hAnsi="Helvetica" w:cs="Times New Roman"/>
                <w:color w:val="000000"/>
                <w:sz w:val="20"/>
                <w:szCs w:val="20"/>
              </w:rPr>
            </w:rPrChange>
          </w:rPr>
          <w:delText xml:space="preserve"> </w:delText>
        </w:r>
      </w:del>
      <w:del w:id="161" w:author="Information Systems" w:date="2014-11-11T06:08:00Z">
        <w:r w:rsidRPr="006C2AB5" w:rsidDel="0089255B">
          <w:rPr>
            <w:rPrChange w:id="162" w:author="Information Systems" w:date="2014-11-11T05:10:00Z">
              <w:rPr>
                <w:rFonts w:ascii="Helvetica" w:eastAsia="Times New Roman" w:hAnsi="Helvetica" w:cs="Times New Roman"/>
                <w:color w:val="000000"/>
                <w:sz w:val="20"/>
                <w:szCs w:val="20"/>
              </w:rPr>
            </w:rPrChange>
          </w:rPr>
          <w:delText>“And as the evening twilight fades away / The sky is filled with stars, invisible by day.” </w:delText>
        </w:r>
      </w:del>
      <w:del w:id="163" w:author="Information Systems" w:date="2014-11-11T05:10:00Z">
        <w:r w:rsidRPr="006C2AB5" w:rsidDel="006C2AB5">
          <w:rPr>
            <w:rPrChange w:id="164" w:author="Information Systems" w:date="2014-11-11T05:10:00Z">
              <w:rPr>
                <w:rFonts w:ascii="Helvetica" w:eastAsia="Times New Roman" w:hAnsi="Helvetica" w:cs="Times New Roman"/>
                <w:color w:val="000000"/>
                <w:sz w:val="20"/>
                <w:szCs w:val="20"/>
              </w:rPr>
            </w:rPrChange>
          </w:rPr>
          <w:br/>
        </w:r>
      </w:del>
      <w:del w:id="165" w:author="Information Systems" w:date="2014-11-11T06:08:00Z">
        <w:r w:rsidRPr="006C2AB5" w:rsidDel="0089255B">
          <w:rPr>
            <w:rPrChange w:id="166" w:author="Information Systems" w:date="2014-11-11T05:10:00Z">
              <w:rPr>
                <w:rFonts w:ascii="Helvetica" w:eastAsia="Times New Roman" w:hAnsi="Helvetica" w:cs="Times New Roman"/>
                <w:color w:val="000000"/>
                <w:sz w:val="20"/>
                <w:szCs w:val="20"/>
              </w:rPr>
            </w:rPrChange>
          </w:rPr>
          <w:delText>—Henry Wadsworth Longfellow</w:delText>
        </w:r>
      </w:del>
    </w:p>
    <w:p w14:paraId="593A43E9" w14:textId="77777777" w:rsidR="00E269FC" w:rsidRPr="006C2AB5" w:rsidRDefault="00E269FC" w:rsidP="006C2AB5">
      <w:pPr>
        <w:rPr>
          <w:ins w:id="167" w:author="Information Systems" w:date="2014-11-11T04:57:00Z"/>
          <w:rPrChange w:id="168" w:author="Information Systems" w:date="2014-11-11T05:10:00Z">
            <w:rPr>
              <w:ins w:id="169" w:author="Information Systems" w:date="2014-11-11T04:57:00Z"/>
            </w:rPr>
          </w:rPrChange>
        </w:rPr>
        <w:pPrChange w:id="170" w:author="Information Systems" w:date="2014-11-11T05:10:00Z">
          <w:pPr/>
        </w:pPrChange>
      </w:pPr>
    </w:p>
    <w:p w14:paraId="62167085" w14:textId="77777777" w:rsidR="00884CD2" w:rsidRDefault="00884CD2" w:rsidP="006C2AB5">
      <w:pPr>
        <w:rPr>
          <w:ins w:id="171" w:author="Information Systems" w:date="2014-11-11T06:26:00Z"/>
        </w:rPr>
        <w:pPrChange w:id="172" w:author="Information Systems" w:date="2014-11-11T05:10:00Z">
          <w:pPr/>
        </w:pPrChange>
      </w:pPr>
    </w:p>
    <w:p w14:paraId="7334CE10" w14:textId="65424C4F" w:rsidR="00884CD2" w:rsidRDefault="00884CD2" w:rsidP="006C2AB5">
      <w:pPr>
        <w:rPr>
          <w:ins w:id="173" w:author="Information Systems" w:date="2014-11-11T06:26:00Z"/>
        </w:rPr>
        <w:pPrChange w:id="174" w:author="Information Systems" w:date="2014-11-11T05:10:00Z">
          <w:pPr/>
        </w:pPrChange>
      </w:pPr>
      <w:ins w:id="175" w:author="Information Systems" w:date="2014-11-11T06:26:00Z">
        <w:r>
          <w:t xml:space="preserve">* </w:t>
        </w:r>
        <w:r w:rsidR="00823B9E" w:rsidRPr="00823B9E">
          <w:t>http://batson4senate.weebly.com/</w:t>
        </w:r>
      </w:ins>
    </w:p>
    <w:p w14:paraId="05D8E72F" w14:textId="1738F3F7" w:rsidR="00884CD2" w:rsidRDefault="00884CD2" w:rsidP="006C2AB5">
      <w:pPr>
        <w:rPr>
          <w:ins w:id="176" w:author="Information Systems" w:date="2014-11-11T06:26:00Z"/>
        </w:rPr>
        <w:pPrChange w:id="177" w:author="Information Systems" w:date="2014-11-11T05:10:00Z">
          <w:pPr/>
        </w:pPrChange>
      </w:pPr>
      <w:ins w:id="178" w:author="Information Systems" w:date="2014-11-11T06:26:00Z">
        <w:r>
          <w:t>**</w:t>
        </w:r>
        <w:r w:rsidR="00823B9E">
          <w:t xml:space="preserve"> </w:t>
        </w:r>
        <w:r w:rsidR="00823B9E" w:rsidRPr="00823B9E">
          <w:t>http://www.andrewgroffforsenate.us/?page_id=2</w:t>
        </w:r>
      </w:ins>
    </w:p>
    <w:p w14:paraId="3C4D2D31" w14:textId="6E3F1A17" w:rsidR="00884CD2" w:rsidRDefault="00884CD2" w:rsidP="006C2AB5">
      <w:pPr>
        <w:rPr>
          <w:ins w:id="179" w:author="Information Systems" w:date="2014-11-11T06:25:00Z"/>
        </w:rPr>
        <w:pPrChange w:id="180" w:author="Information Systems" w:date="2014-11-11T05:10:00Z">
          <w:pPr/>
        </w:pPrChange>
      </w:pPr>
      <w:ins w:id="181" w:author="Information Systems" w:date="2014-11-11T06:26:00Z">
        <w:r>
          <w:t xml:space="preserve">*** </w:t>
        </w:r>
        <w:r w:rsidRPr="00884CD2">
          <w:t>http://www.curtgottshall2014.com/about-1.html</w:t>
        </w:r>
      </w:ins>
    </w:p>
    <w:p w14:paraId="2B4C2560" w14:textId="70A3837A" w:rsidR="00E269FC" w:rsidRPr="006C2AB5" w:rsidDel="006C2AB5" w:rsidRDefault="00884CD2" w:rsidP="006C2AB5">
      <w:pPr>
        <w:rPr>
          <w:del w:id="182" w:author="Information Systems" w:date="2014-11-11T05:10:00Z"/>
          <w:rPrChange w:id="183" w:author="Information Systems" w:date="2014-11-11T05:10:00Z">
            <w:rPr>
              <w:del w:id="184" w:author="Information Systems" w:date="2014-11-11T05:10:00Z"/>
            </w:rPr>
          </w:rPrChange>
        </w:rPr>
        <w:pPrChange w:id="185" w:author="Information Systems" w:date="2014-11-11T05:10:00Z">
          <w:pPr/>
        </w:pPrChange>
      </w:pPr>
      <w:ins w:id="186" w:author="Information Systems" w:date="2014-11-11T06:25:00Z">
        <w:r>
          <w:t xml:space="preserve">**** </w:t>
        </w:r>
        <w:r w:rsidRPr="00884CD2">
          <w:t>http://www.baberforoffice.com/platform.php</w:t>
        </w:r>
      </w:ins>
      <w:moveToRangeStart w:id="187" w:author="Information Systems" w:date="2014-11-11T04:57:00Z" w:name="move277301160"/>
      <w:moveTo w:id="188" w:author="Information Systems" w:date="2014-11-11T04:57:00Z">
        <w:del w:id="189" w:author="Information Systems" w:date="2014-11-11T05:10:00Z">
          <w:r w:rsidR="00E269FC" w:rsidRPr="006C2AB5" w:rsidDel="006C2AB5">
            <w:rPr>
              <w:rPrChange w:id="190" w:author="Information Systems" w:date="2014-11-11T05:10:00Z">
                <w:rPr/>
              </w:rPrChange>
            </w:rPr>
            <w:delText>I ACTUALLY LIKED THE QUOTES FROM SOME OF THE CONTENDERS. PASTING BACK IN HERE; MAYBE ADD A COUPLE MORE, LEADING OFF WITH LIBERTARIANS, AND MAKING IT MORE OF A BULLETED LIST WITH A SHORT INTRO SENTENCE, MAYBE GIVING CONTEXT – ARE THESE FROM, SAY, CONCESSION SPEECHES?:</w:delText>
          </w:r>
          <w:r w:rsidR="00E269FC" w:rsidRPr="006C2AB5" w:rsidDel="006C2AB5">
            <w:rPr>
              <w:rPrChange w:id="191" w:author="Information Systems" w:date="2014-11-11T05:10:00Z">
                <w:rPr/>
              </w:rPrChange>
            </w:rPr>
            <w:br/>
          </w:r>
        </w:del>
      </w:moveTo>
    </w:p>
    <w:moveToRangeEnd w:id="187"/>
    <w:p w14:paraId="2342A4A6" w14:textId="77777777" w:rsidR="00E269FC" w:rsidRPr="006C2AB5" w:rsidRDefault="00E269FC" w:rsidP="006C2AB5">
      <w:pPr>
        <w:rPr>
          <w:rPrChange w:id="192" w:author="Information Systems" w:date="2014-11-11T05:10:00Z">
            <w:rPr/>
          </w:rPrChange>
        </w:rPr>
        <w:pPrChange w:id="193" w:author="Information Systems" w:date="2014-11-11T05:10:00Z">
          <w:pPr/>
        </w:pPrChange>
      </w:pPr>
    </w:p>
    <w:sectPr w:rsidR="00E269FC" w:rsidRPr="006C2AB5" w:rsidSect="00A24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C"/>
    <w:rsid w:val="000430EC"/>
    <w:rsid w:val="00177EA1"/>
    <w:rsid w:val="002235DC"/>
    <w:rsid w:val="00445AAB"/>
    <w:rsid w:val="005A6568"/>
    <w:rsid w:val="006C2AB5"/>
    <w:rsid w:val="00772CA7"/>
    <w:rsid w:val="00817403"/>
    <w:rsid w:val="00823B9E"/>
    <w:rsid w:val="00834360"/>
    <w:rsid w:val="0083786C"/>
    <w:rsid w:val="00884CD2"/>
    <w:rsid w:val="0089255B"/>
    <w:rsid w:val="00A24B07"/>
    <w:rsid w:val="00A61D5C"/>
    <w:rsid w:val="00AB2743"/>
    <w:rsid w:val="00B431BE"/>
    <w:rsid w:val="00D325A1"/>
    <w:rsid w:val="00D40663"/>
    <w:rsid w:val="00DB03C3"/>
    <w:rsid w:val="00DC3439"/>
    <w:rsid w:val="00E269FC"/>
    <w:rsid w:val="00EF1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FFF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360"/>
    <w:rPr>
      <w:rFonts w:ascii="Lucida Grande" w:hAnsi="Lucida Grande"/>
      <w:sz w:val="18"/>
      <w:szCs w:val="18"/>
    </w:rPr>
  </w:style>
  <w:style w:type="paragraph" w:styleId="NormalWeb">
    <w:name w:val="Normal (Web)"/>
    <w:basedOn w:val="Normal"/>
    <w:uiPriority w:val="99"/>
    <w:semiHidden/>
    <w:unhideWhenUsed/>
    <w:rsid w:val="00177E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7EA1"/>
  </w:style>
  <w:style w:type="character" w:styleId="Hyperlink">
    <w:name w:val="Hyperlink"/>
    <w:basedOn w:val="DefaultParagraphFont"/>
    <w:uiPriority w:val="99"/>
    <w:unhideWhenUsed/>
    <w:rsid w:val="00177E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360"/>
    <w:rPr>
      <w:rFonts w:ascii="Lucida Grande" w:hAnsi="Lucida Grande"/>
      <w:sz w:val="18"/>
      <w:szCs w:val="18"/>
    </w:rPr>
  </w:style>
  <w:style w:type="paragraph" w:styleId="NormalWeb">
    <w:name w:val="Normal (Web)"/>
    <w:basedOn w:val="Normal"/>
    <w:uiPriority w:val="99"/>
    <w:semiHidden/>
    <w:unhideWhenUsed/>
    <w:rsid w:val="00177E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7EA1"/>
  </w:style>
  <w:style w:type="character" w:styleId="Hyperlink">
    <w:name w:val="Hyperlink"/>
    <w:basedOn w:val="DefaultParagraphFont"/>
    <w:uiPriority w:val="99"/>
    <w:unhideWhenUsed/>
    <w:rsid w:val="00177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3498">
      <w:bodyDiv w:val="1"/>
      <w:marLeft w:val="0"/>
      <w:marRight w:val="0"/>
      <w:marTop w:val="0"/>
      <w:marBottom w:val="0"/>
      <w:divBdr>
        <w:top w:val="none" w:sz="0" w:space="0" w:color="auto"/>
        <w:left w:val="none" w:sz="0" w:space="0" w:color="auto"/>
        <w:bottom w:val="none" w:sz="0" w:space="0" w:color="auto"/>
        <w:right w:val="none" w:sz="0" w:space="0" w:color="auto"/>
      </w:divBdr>
      <w:divsChild>
        <w:div w:id="79857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269028">
      <w:bodyDiv w:val="1"/>
      <w:marLeft w:val="0"/>
      <w:marRight w:val="0"/>
      <w:marTop w:val="0"/>
      <w:marBottom w:val="0"/>
      <w:divBdr>
        <w:top w:val="none" w:sz="0" w:space="0" w:color="auto"/>
        <w:left w:val="none" w:sz="0" w:space="0" w:color="auto"/>
        <w:bottom w:val="none" w:sz="0" w:space="0" w:color="auto"/>
        <w:right w:val="none" w:sz="0" w:space="0" w:color="auto"/>
      </w:divBdr>
    </w:div>
    <w:div w:id="1111318817">
      <w:bodyDiv w:val="1"/>
      <w:marLeft w:val="0"/>
      <w:marRight w:val="0"/>
      <w:marTop w:val="0"/>
      <w:marBottom w:val="0"/>
      <w:divBdr>
        <w:top w:val="none" w:sz="0" w:space="0" w:color="auto"/>
        <w:left w:val="none" w:sz="0" w:space="0" w:color="auto"/>
        <w:bottom w:val="none" w:sz="0" w:space="0" w:color="auto"/>
        <w:right w:val="none" w:sz="0" w:space="0" w:color="auto"/>
      </w:divBdr>
    </w:div>
    <w:div w:id="1662468932">
      <w:bodyDiv w:val="1"/>
      <w:marLeft w:val="0"/>
      <w:marRight w:val="0"/>
      <w:marTop w:val="0"/>
      <w:marBottom w:val="0"/>
      <w:divBdr>
        <w:top w:val="none" w:sz="0" w:space="0" w:color="auto"/>
        <w:left w:val="none" w:sz="0" w:space="0" w:color="auto"/>
        <w:bottom w:val="none" w:sz="0" w:space="0" w:color="auto"/>
        <w:right w:val="none" w:sz="0" w:space="0" w:color="auto"/>
      </w:divBdr>
    </w:div>
    <w:div w:id="167595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8ADF5-1D51-454D-BF75-69AF12C7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448</Words>
  <Characters>2557</Characters>
  <Application>Microsoft Macintosh Word</Application>
  <DocSecurity>0</DocSecurity>
  <Lines>21</Lines>
  <Paragraphs>5</Paragraphs>
  <ScaleCrop>false</ScaleCrop>
  <Company>Bloomberg LP</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Information Systems</cp:lastModifiedBy>
  <cp:revision>6</cp:revision>
  <dcterms:created xsi:type="dcterms:W3CDTF">2014-11-10T21:23:00Z</dcterms:created>
  <dcterms:modified xsi:type="dcterms:W3CDTF">2014-11-11T11:53:00Z</dcterms:modified>
</cp:coreProperties>
</file>